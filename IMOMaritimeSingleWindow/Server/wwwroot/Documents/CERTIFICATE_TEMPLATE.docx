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9B7FA" w14:textId="77777777" w:rsidR="005467AE" w:rsidRPr="00062764" w:rsidRDefault="002942D3" w:rsidP="00E63C1C">
      <w:pPr>
        <w:jc w:val="center"/>
        <w:rPr>
          <w:sz w:val="40"/>
          <w:lang w:val="en-GB"/>
        </w:rPr>
      </w:pPr>
      <w:r w:rsidRPr="002942D3">
        <w:rPr>
          <w:sz w:val="28"/>
          <w:lang w:val="en-GB"/>
        </w:rPr>
        <w:t xml:space="preserve">*  </w:t>
      </w:r>
      <w:proofErr w:type="gramStart"/>
      <w:r w:rsidRPr="002942D3">
        <w:rPr>
          <w:sz w:val="28"/>
          <w:lang w:val="en-GB"/>
        </w:rPr>
        <w:t>*  *</w:t>
      </w:r>
      <w:proofErr w:type="gramEnd"/>
      <w:r w:rsidRPr="002942D3">
        <w:rPr>
          <w:sz w:val="28"/>
          <w:lang w:val="en-GB"/>
        </w:rPr>
        <w:t xml:space="preserve">     </w:t>
      </w:r>
      <w:r w:rsidR="00E63C1C" w:rsidRPr="00062764">
        <w:rPr>
          <w:sz w:val="40"/>
          <w:lang w:val="en-GB"/>
        </w:rPr>
        <w:t>CLEARANCE CERTIFICATE</w:t>
      </w:r>
      <w:r w:rsidRPr="00062764">
        <w:rPr>
          <w:sz w:val="40"/>
          <w:lang w:val="en-GB"/>
        </w:rPr>
        <w:t xml:space="preserve">   </w:t>
      </w:r>
      <w:r w:rsidRPr="002942D3">
        <w:rPr>
          <w:sz w:val="28"/>
          <w:lang w:val="en-GB"/>
        </w:rPr>
        <w:t>*  *  *</w:t>
      </w:r>
    </w:p>
    <w:p w14:paraId="4FA3DC5E" w14:textId="61DD3005" w:rsidR="00E63C1C" w:rsidRDefault="00E63C1C" w:rsidP="00E63C1C">
      <w:pPr>
        <w:rPr>
          <w:lang w:val="en-GB"/>
        </w:rPr>
      </w:pPr>
      <w:r>
        <w:rPr>
          <w:lang w:val="en-GB"/>
        </w:rPr>
        <w:t>This C</w:t>
      </w:r>
      <w:r w:rsidRPr="00E63C1C">
        <w:rPr>
          <w:lang w:val="en-GB"/>
        </w:rPr>
        <w:t xml:space="preserve">learance </w:t>
      </w:r>
      <w:r>
        <w:rPr>
          <w:lang w:val="en-GB"/>
        </w:rPr>
        <w:t>C</w:t>
      </w:r>
      <w:r w:rsidRPr="00E63C1C">
        <w:rPr>
          <w:lang w:val="en-GB"/>
        </w:rPr>
        <w:t>ertificate is to confirm that</w:t>
      </w:r>
      <w:r>
        <w:rPr>
          <w:lang w:val="en-GB"/>
        </w:rPr>
        <w:t xml:space="preserve"> </w:t>
      </w:r>
      <w:proofErr w:type="spellStart"/>
      <w:r w:rsidR="003A0F77">
        <w:rPr>
          <w:b/>
          <w:i/>
          <w:lang w:val="en-GB"/>
        </w:rPr>
        <w:t>C</w:t>
      </w:r>
      <w:r w:rsidRPr="00E63C1C">
        <w:rPr>
          <w:b/>
          <w:i/>
          <w:lang w:val="en-GB"/>
        </w:rPr>
        <w:t>aptain</w:t>
      </w:r>
      <w:r w:rsidR="003A0F77">
        <w:rPr>
          <w:b/>
          <w:i/>
          <w:lang w:val="en-GB"/>
        </w:rPr>
        <w:t>N</w:t>
      </w:r>
      <w:r w:rsidRPr="00E63C1C">
        <w:rPr>
          <w:b/>
          <w:i/>
          <w:lang w:val="en-GB"/>
        </w:rPr>
        <w:t>ame</w:t>
      </w:r>
      <w:proofErr w:type="spellEnd"/>
      <w:r>
        <w:rPr>
          <w:lang w:val="en-GB"/>
        </w:rPr>
        <w:t>,</w:t>
      </w:r>
      <w:r w:rsidRPr="00E63C1C">
        <w:rPr>
          <w:lang w:val="en-GB"/>
        </w:rPr>
        <w:t xml:space="preserve"> Master of the vessel</w:t>
      </w:r>
      <w:r>
        <w:rPr>
          <w:lang w:val="en-GB"/>
        </w:rPr>
        <w:t xml:space="preserve"> </w:t>
      </w:r>
      <w:proofErr w:type="spellStart"/>
      <w:r w:rsidR="003A0F77">
        <w:rPr>
          <w:b/>
          <w:i/>
          <w:lang w:val="en-GB"/>
        </w:rPr>
        <w:t>V</w:t>
      </w:r>
      <w:r w:rsidRPr="00E63C1C">
        <w:rPr>
          <w:b/>
          <w:i/>
          <w:lang w:val="en-GB"/>
        </w:rPr>
        <w:t>essel</w:t>
      </w:r>
      <w:r w:rsidR="003A0F77">
        <w:rPr>
          <w:b/>
          <w:i/>
          <w:lang w:val="en-GB"/>
        </w:rPr>
        <w:t>N</w:t>
      </w:r>
      <w:r w:rsidRPr="00E63C1C">
        <w:rPr>
          <w:b/>
          <w:i/>
          <w:lang w:val="en-GB"/>
        </w:rPr>
        <w:t>ame</w:t>
      </w:r>
      <w:proofErr w:type="spellEnd"/>
      <w:r>
        <w:rPr>
          <w:lang w:val="en-GB"/>
        </w:rPr>
        <w:t xml:space="preserve"> </w:t>
      </w:r>
      <w:r w:rsidR="003A0F77">
        <w:rPr>
          <w:lang w:val="en-GB"/>
        </w:rPr>
        <w:t xml:space="preserve">with the IMO number </w:t>
      </w:r>
      <w:proofErr w:type="spellStart"/>
      <w:r w:rsidR="003A0F77">
        <w:rPr>
          <w:b/>
          <w:i/>
          <w:lang w:val="en-GB"/>
        </w:rPr>
        <w:t>ImoNumber</w:t>
      </w:r>
      <w:proofErr w:type="spellEnd"/>
      <w:r w:rsidR="003A0F77">
        <w:rPr>
          <w:lang w:val="en-GB"/>
        </w:rPr>
        <w:t xml:space="preserve"> </w:t>
      </w:r>
      <w:r>
        <w:rPr>
          <w:lang w:val="en-GB"/>
        </w:rPr>
        <w:t xml:space="preserve">has entered and cleared </w:t>
      </w:r>
      <w:r w:rsidR="003A0F77">
        <w:rPr>
          <w:lang w:val="en-GB"/>
        </w:rPr>
        <w:t>his/her</w:t>
      </w:r>
      <w:r>
        <w:rPr>
          <w:lang w:val="en-GB"/>
        </w:rPr>
        <w:t xml:space="preserve"> vessel</w:t>
      </w:r>
      <w:r w:rsidR="003A0F77">
        <w:rPr>
          <w:lang w:val="en-GB"/>
        </w:rPr>
        <w:t xml:space="preserve"> arriving in </w:t>
      </w:r>
      <w:proofErr w:type="spellStart"/>
      <w:r w:rsidR="003A0F77">
        <w:rPr>
          <w:b/>
          <w:i/>
          <w:lang w:val="en-GB"/>
        </w:rPr>
        <w:t>PortOfCall</w:t>
      </w:r>
      <w:proofErr w:type="spellEnd"/>
      <w:r>
        <w:rPr>
          <w:lang w:val="en-GB"/>
        </w:rPr>
        <w:t xml:space="preserve"> according to law.</w:t>
      </w:r>
    </w:p>
    <w:p w14:paraId="5C49E73A" w14:textId="5940876B" w:rsidR="003A0F77" w:rsidRDefault="003A0F77" w:rsidP="003A0F77">
      <w:pPr>
        <w:rPr>
          <w:lang w:val="en-GB"/>
        </w:rPr>
      </w:pPr>
      <w:r>
        <w:rPr>
          <w:lang w:val="en-GB"/>
        </w:rPr>
        <w:t>ETA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:  </w:t>
      </w:r>
      <w:r w:rsidR="006B0A37">
        <w:rPr>
          <w:lang w:val="en-GB"/>
        </w:rPr>
        <w:t xml:space="preserve"> </w:t>
      </w:r>
      <w:proofErr w:type="spellStart"/>
      <w:r>
        <w:rPr>
          <w:b/>
          <w:i/>
          <w:lang w:val="en-GB"/>
        </w:rPr>
        <w:t>PortOfCallDateTime</w:t>
      </w:r>
      <w:proofErr w:type="spellEnd"/>
      <w:r>
        <w:rPr>
          <w:lang w:val="en-GB"/>
        </w:rPr>
        <w:br/>
        <w:t>Number of Crew</w:t>
      </w:r>
      <w:r>
        <w:rPr>
          <w:lang w:val="en-GB"/>
        </w:rPr>
        <w:tab/>
        <w:t xml:space="preserve">: </w:t>
      </w:r>
      <w:r w:rsidR="006B0A37">
        <w:rPr>
          <w:lang w:val="en-GB"/>
        </w:rPr>
        <w:t xml:space="preserve"> </w:t>
      </w:r>
      <w:proofErr w:type="spellStart"/>
      <w:r>
        <w:rPr>
          <w:b/>
          <w:i/>
          <w:lang w:val="en-GB"/>
        </w:rPr>
        <w:t>NumberOfCrew</w:t>
      </w:r>
      <w:proofErr w:type="spellEnd"/>
      <w:r>
        <w:rPr>
          <w:lang w:val="en-GB"/>
        </w:rPr>
        <w:br/>
        <w:t>Number of Passenger</w:t>
      </w:r>
      <w:r>
        <w:rPr>
          <w:lang w:val="en-GB"/>
        </w:rPr>
        <w:tab/>
        <w:t xml:space="preserve">: </w:t>
      </w:r>
      <w:r w:rsidR="006B0A37">
        <w:rPr>
          <w:lang w:val="en-GB"/>
        </w:rPr>
        <w:t xml:space="preserve"> </w:t>
      </w:r>
      <w:proofErr w:type="spellStart"/>
      <w:r>
        <w:rPr>
          <w:b/>
          <w:i/>
          <w:lang w:val="en-GB"/>
        </w:rPr>
        <w:t>NumberOfpax</w:t>
      </w:r>
      <w:proofErr w:type="spellEnd"/>
      <w:r>
        <w:rPr>
          <w:lang w:val="en-GB"/>
        </w:rPr>
        <w:t xml:space="preserve"> with </w:t>
      </w:r>
      <w:proofErr w:type="spellStart"/>
      <w:r>
        <w:rPr>
          <w:b/>
          <w:i/>
          <w:lang w:val="en-GB"/>
        </w:rPr>
        <w:t>NumberOfpaxInTransit</w:t>
      </w:r>
      <w:proofErr w:type="spellEnd"/>
      <w:r>
        <w:rPr>
          <w:lang w:val="en-GB"/>
        </w:rPr>
        <w:t xml:space="preserve"> passengers in transit.</w:t>
      </w:r>
    </w:p>
    <w:p w14:paraId="1A387730" w14:textId="0657AA66" w:rsidR="003A0F77" w:rsidRDefault="005A1678" w:rsidP="00E63C1C">
      <w:pPr>
        <w:rPr>
          <w:lang w:val="en-GB"/>
        </w:rPr>
      </w:pPr>
      <w:r>
        <w:rPr>
          <w:lang w:val="en-GB"/>
        </w:rPr>
        <w:t>Last port of call</w:t>
      </w:r>
      <w:r>
        <w:rPr>
          <w:lang w:val="en-GB"/>
        </w:rPr>
        <w:tab/>
      </w:r>
      <w:r>
        <w:rPr>
          <w:lang w:val="en-GB"/>
        </w:rPr>
        <w:tab/>
        <w:t xml:space="preserve">: </w:t>
      </w:r>
      <w:r w:rsidR="006B0A37">
        <w:rPr>
          <w:lang w:val="en-GB"/>
        </w:rPr>
        <w:t xml:space="preserve"> </w:t>
      </w:r>
      <w:proofErr w:type="spellStart"/>
      <w:r>
        <w:rPr>
          <w:b/>
          <w:i/>
          <w:lang w:val="en-GB"/>
        </w:rPr>
        <w:t>LastPortOfCall</w:t>
      </w:r>
      <w:proofErr w:type="spellEnd"/>
      <w:r>
        <w:rPr>
          <w:lang w:val="en-GB"/>
        </w:rPr>
        <w:t>,</w:t>
      </w:r>
      <w:r w:rsidR="006B0A37">
        <w:rPr>
          <w:lang w:val="en-GB"/>
        </w:rPr>
        <w:t xml:space="preserve"> </w:t>
      </w:r>
      <w:proofErr w:type="spellStart"/>
      <w:r>
        <w:rPr>
          <w:b/>
          <w:i/>
          <w:lang w:val="en-GB"/>
        </w:rPr>
        <w:t>LastPortOfCallDateTime</w:t>
      </w:r>
      <w:proofErr w:type="spellEnd"/>
      <w:r>
        <w:rPr>
          <w:lang w:val="en-GB"/>
        </w:rPr>
        <w:br/>
        <w:t>Next port of call</w:t>
      </w:r>
      <w:r>
        <w:rPr>
          <w:lang w:val="en-GB"/>
        </w:rPr>
        <w:tab/>
        <w:t xml:space="preserve">: </w:t>
      </w:r>
      <w:r w:rsidR="006B0A37">
        <w:rPr>
          <w:lang w:val="en-GB"/>
        </w:rPr>
        <w:t xml:space="preserve"> </w:t>
      </w:r>
      <w:proofErr w:type="spellStart"/>
      <w:r>
        <w:rPr>
          <w:b/>
          <w:i/>
          <w:lang w:val="en-GB"/>
        </w:rPr>
        <w:t>NextPortOfCall</w:t>
      </w:r>
      <w:proofErr w:type="spellEnd"/>
      <w:r>
        <w:rPr>
          <w:lang w:val="en-GB"/>
        </w:rPr>
        <w:t>,</w:t>
      </w:r>
      <w:r w:rsidR="006B0A37">
        <w:rPr>
          <w:lang w:val="en-GB"/>
        </w:rPr>
        <w:t xml:space="preserve"> </w:t>
      </w:r>
      <w:proofErr w:type="spellStart"/>
      <w:r>
        <w:rPr>
          <w:b/>
          <w:i/>
          <w:lang w:val="en-GB"/>
        </w:rPr>
        <w:t>NextPortOfCallDateTime</w:t>
      </w:r>
      <w:proofErr w:type="spellEnd"/>
    </w:p>
    <w:p w14:paraId="03411B1F" w14:textId="77777777" w:rsidR="002942D3" w:rsidRPr="00E63C1C" w:rsidRDefault="002942D3" w:rsidP="002942D3">
      <w:pPr>
        <w:jc w:val="center"/>
        <w:rPr>
          <w:lang w:val="en-GB"/>
        </w:rPr>
      </w:pPr>
      <w:r>
        <w:rPr>
          <w:lang w:val="en-GB"/>
        </w:rPr>
        <w:t>--  --  --</w:t>
      </w:r>
    </w:p>
    <w:p w14:paraId="73BA2DF4" w14:textId="77777777" w:rsidR="00D2626E" w:rsidRDefault="00B6398A" w:rsidP="00E63C1C">
      <w:pPr>
        <w:rPr>
          <w:i/>
          <w:lang w:val="en-GB"/>
        </w:rPr>
      </w:pPr>
      <w:r>
        <w:rPr>
          <w:lang w:val="en-GB"/>
        </w:rPr>
        <w:t>Ship or Port Call information:</w:t>
      </w:r>
      <w:r>
        <w:rPr>
          <w:i/>
          <w:lang w:val="en-GB"/>
        </w:rPr>
        <w:t xml:space="preserve"> </w:t>
      </w:r>
    </w:p>
    <w:p w14:paraId="4881E49A" w14:textId="77777777" w:rsidR="00E63C1C" w:rsidRPr="00EA473E" w:rsidRDefault="005A1678" w:rsidP="00E63C1C">
      <w:pPr>
        <w:rPr>
          <w:i/>
          <w:sz w:val="20"/>
          <w:lang w:val="en-GB"/>
        </w:rPr>
      </w:pPr>
      <w:r w:rsidRPr="00EA473E">
        <w:rPr>
          <w:i/>
          <w:sz w:val="20"/>
          <w:lang w:val="en-GB"/>
        </w:rPr>
        <w:t xml:space="preserve">-- any other information </w:t>
      </w:r>
      <w:r w:rsidR="002942D3" w:rsidRPr="00EA473E">
        <w:rPr>
          <w:i/>
          <w:sz w:val="20"/>
          <w:lang w:val="en-GB"/>
        </w:rPr>
        <w:t xml:space="preserve">deemed necessary </w:t>
      </w:r>
      <w:r w:rsidRPr="00EA473E">
        <w:rPr>
          <w:i/>
          <w:sz w:val="20"/>
          <w:lang w:val="en-GB"/>
        </w:rPr>
        <w:t>to be filled in by the</w:t>
      </w:r>
      <w:r w:rsidR="00780506">
        <w:rPr>
          <w:i/>
          <w:sz w:val="20"/>
          <w:lang w:val="en-GB"/>
        </w:rPr>
        <w:t xml:space="preserve"> Master of the vessel, or the</w:t>
      </w:r>
      <w:r w:rsidRPr="00EA473E">
        <w:rPr>
          <w:i/>
          <w:sz w:val="20"/>
          <w:lang w:val="en-GB"/>
        </w:rPr>
        <w:t xml:space="preserve"> one which do the report</w:t>
      </w:r>
      <w:r w:rsidR="002942D3" w:rsidRPr="00EA473E">
        <w:rPr>
          <w:i/>
          <w:sz w:val="20"/>
          <w:lang w:val="en-GB"/>
        </w:rPr>
        <w:t xml:space="preserve">ing on behalf of the </w:t>
      </w:r>
      <w:r w:rsidR="009E34B0" w:rsidRPr="00EA473E">
        <w:rPr>
          <w:i/>
          <w:sz w:val="20"/>
          <w:lang w:val="en-GB"/>
        </w:rPr>
        <w:t xml:space="preserve">Master </w:t>
      </w:r>
      <w:r w:rsidR="002942D3" w:rsidRPr="00EA473E">
        <w:rPr>
          <w:i/>
          <w:sz w:val="20"/>
          <w:lang w:val="en-GB"/>
        </w:rPr>
        <w:t>goes in this section --</w:t>
      </w:r>
    </w:p>
    <w:p w14:paraId="3A2BB532" w14:textId="77777777" w:rsidR="005A1678" w:rsidRDefault="005A1678" w:rsidP="00E63C1C">
      <w:pPr>
        <w:rPr>
          <w:lang w:val="en-GB"/>
        </w:rPr>
      </w:pPr>
    </w:p>
    <w:p w14:paraId="39D3236B" w14:textId="77777777" w:rsidR="005A1678" w:rsidRDefault="005A1678" w:rsidP="00E63C1C">
      <w:pPr>
        <w:rPr>
          <w:lang w:val="en-GB"/>
        </w:rPr>
      </w:pPr>
    </w:p>
    <w:p w14:paraId="74029B0E" w14:textId="77777777" w:rsidR="005A1678" w:rsidRDefault="005A1678" w:rsidP="00E63C1C">
      <w:pPr>
        <w:rPr>
          <w:lang w:val="en-GB"/>
        </w:rPr>
      </w:pPr>
    </w:p>
    <w:p w14:paraId="23036A77" w14:textId="77777777" w:rsidR="005A1678" w:rsidRDefault="005A1678" w:rsidP="00E63C1C">
      <w:pPr>
        <w:rPr>
          <w:lang w:val="en-GB"/>
        </w:rPr>
      </w:pPr>
    </w:p>
    <w:p w14:paraId="55180CCE" w14:textId="77777777" w:rsidR="00780506" w:rsidRDefault="00780506" w:rsidP="00E63C1C">
      <w:pPr>
        <w:rPr>
          <w:lang w:val="en-GB"/>
        </w:rPr>
      </w:pPr>
    </w:p>
    <w:p w14:paraId="16B00FCF" w14:textId="77777777" w:rsidR="00780506" w:rsidRDefault="00780506" w:rsidP="00E63C1C">
      <w:pPr>
        <w:rPr>
          <w:lang w:val="en-GB"/>
        </w:rPr>
      </w:pPr>
    </w:p>
    <w:p w14:paraId="7B5B2AEC" w14:textId="77777777" w:rsidR="00062764" w:rsidRDefault="00062764" w:rsidP="00E63C1C">
      <w:pPr>
        <w:rPr>
          <w:lang w:val="en-GB"/>
        </w:rPr>
      </w:pPr>
    </w:p>
    <w:p w14:paraId="738A9ECF" w14:textId="77777777" w:rsidR="00627025" w:rsidRDefault="00627025" w:rsidP="00E63C1C">
      <w:pPr>
        <w:rPr>
          <w:lang w:val="en-GB"/>
        </w:rPr>
      </w:pPr>
    </w:p>
    <w:p w14:paraId="27FB6DCD" w14:textId="77777777" w:rsidR="00627025" w:rsidRDefault="00627025" w:rsidP="00E63C1C">
      <w:pPr>
        <w:rPr>
          <w:lang w:val="en-GB"/>
        </w:rPr>
      </w:pPr>
    </w:p>
    <w:p w14:paraId="73B01C06" w14:textId="77777777" w:rsidR="00062764" w:rsidRDefault="00EA473E" w:rsidP="00E63C1C">
      <w:pPr>
        <w:rPr>
          <w:lang w:val="en-GB"/>
        </w:rPr>
      </w:pPr>
      <w:r w:rsidRPr="00EA473E">
        <w:rPr>
          <w:lang w:val="en-GB"/>
        </w:rPr>
        <w:t xml:space="preserve">I certify that the information for the above named vessel is accurate and complete to the best of my knowledge and that </w:t>
      </w:r>
      <w:r w:rsidR="00780506">
        <w:rPr>
          <w:lang w:val="en-GB"/>
        </w:rPr>
        <w:t>I</w:t>
      </w:r>
      <w:r w:rsidRPr="00EA473E">
        <w:rPr>
          <w:lang w:val="en-GB"/>
        </w:rPr>
        <w:t xml:space="preserve"> will report any change to the proper authorities as is required by applicable rules, regulations and laws of the country concerned.</w:t>
      </w:r>
    </w:p>
    <w:p w14:paraId="4630081E" w14:textId="7DEA2331" w:rsidR="005A1678" w:rsidRDefault="00D2626E" w:rsidP="00D2626E">
      <w:pPr>
        <w:rPr>
          <w:lang w:val="en-GB"/>
        </w:rPr>
      </w:pPr>
      <w:r>
        <w:rPr>
          <w:lang w:val="en-GB"/>
        </w:rPr>
        <w:t>This C</w:t>
      </w:r>
      <w:r w:rsidRPr="00E63C1C">
        <w:rPr>
          <w:lang w:val="en-GB"/>
        </w:rPr>
        <w:t xml:space="preserve">learance </w:t>
      </w:r>
      <w:r>
        <w:rPr>
          <w:lang w:val="en-GB"/>
        </w:rPr>
        <w:t>C</w:t>
      </w:r>
      <w:r w:rsidRPr="00E63C1C">
        <w:rPr>
          <w:lang w:val="en-GB"/>
        </w:rPr>
        <w:t xml:space="preserve">ertificate is </w:t>
      </w:r>
      <w:r>
        <w:rPr>
          <w:lang w:val="en-GB"/>
        </w:rPr>
        <w:t xml:space="preserve">given by the Customs of </w:t>
      </w:r>
      <w:proofErr w:type="spellStart"/>
      <w:r>
        <w:rPr>
          <w:b/>
          <w:i/>
          <w:lang w:val="en-GB"/>
        </w:rPr>
        <w:t>PortOfCall</w:t>
      </w:r>
      <w:proofErr w:type="spellEnd"/>
      <w:r>
        <w:rPr>
          <w:lang w:val="en-GB"/>
        </w:rPr>
        <w:t xml:space="preserve"> in </w:t>
      </w:r>
      <w:proofErr w:type="spellStart"/>
      <w:r>
        <w:rPr>
          <w:b/>
          <w:i/>
          <w:lang w:val="en-GB"/>
        </w:rPr>
        <w:t>CountryOfCall</w:t>
      </w:r>
      <w:proofErr w:type="spellEnd"/>
      <w:r>
        <w:rPr>
          <w:lang w:val="en-GB"/>
        </w:rPr>
        <w:t xml:space="preserve"> on the </w:t>
      </w:r>
      <w:bookmarkStart w:id="0" w:name="_GoBack"/>
      <w:bookmarkEnd w:id="0"/>
      <w:proofErr w:type="spellStart"/>
      <w:r w:rsidRPr="00D2626E">
        <w:rPr>
          <w:b/>
          <w:i/>
          <w:lang w:val="en-GB"/>
        </w:rPr>
        <w:t>CurrentDate</w:t>
      </w:r>
      <w:proofErr w:type="spellEnd"/>
      <w:r>
        <w:rPr>
          <w:lang w:val="en-GB"/>
        </w:rPr>
        <w:t>.</w:t>
      </w:r>
    </w:p>
    <w:p w14:paraId="3BB43D24" w14:textId="77777777" w:rsidR="00D2626E" w:rsidRDefault="00D2626E" w:rsidP="00D2626E">
      <w:pPr>
        <w:rPr>
          <w:lang w:val="en-GB"/>
        </w:rPr>
      </w:pPr>
    </w:p>
    <w:p w14:paraId="0C9A6A8B" w14:textId="77777777" w:rsidR="00D2626E" w:rsidRDefault="00627025" w:rsidP="00780506">
      <w:pPr>
        <w:rPr>
          <w:lang w:val="en-GB"/>
        </w:rPr>
      </w:pPr>
      <w:r>
        <w:rPr>
          <w:lang w:val="en-GB"/>
        </w:rPr>
        <w:t>------------------------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D2626E">
        <w:rPr>
          <w:lang w:val="en-GB"/>
        </w:rPr>
        <w:t>--------------</w:t>
      </w:r>
      <w:r>
        <w:rPr>
          <w:lang w:val="en-GB"/>
        </w:rPr>
        <w:t>------</w:t>
      </w:r>
      <w:r w:rsidR="00D2626E">
        <w:rPr>
          <w:lang w:val="en-GB"/>
        </w:rPr>
        <w:t>----</w:t>
      </w:r>
      <w:r w:rsidR="00D2626E">
        <w:rPr>
          <w:lang w:val="en-GB"/>
        </w:rPr>
        <w:br/>
        <w:t>Sign</w:t>
      </w:r>
      <w:r>
        <w:rPr>
          <w:lang w:val="en-GB"/>
        </w:rPr>
        <w:t>ature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Signature &amp; </w:t>
      </w:r>
      <w:r w:rsidR="00D2626E">
        <w:rPr>
          <w:lang w:val="en-GB"/>
        </w:rPr>
        <w:t>Stamp</w:t>
      </w:r>
    </w:p>
    <w:p w14:paraId="1AF60F85" w14:textId="77777777" w:rsidR="00D2626E" w:rsidRPr="00227A2E" w:rsidRDefault="00D2626E" w:rsidP="00D2626E">
      <w:pPr>
        <w:rPr>
          <w:i/>
          <w:sz w:val="18"/>
          <w:lang w:val="en-GB"/>
        </w:rPr>
      </w:pPr>
      <w:r w:rsidRPr="00227A2E">
        <w:rPr>
          <w:i/>
          <w:sz w:val="18"/>
          <w:u w:val="single"/>
          <w:lang w:val="en-GB"/>
        </w:rPr>
        <w:t>Note</w:t>
      </w:r>
      <w:r w:rsidRPr="00227A2E">
        <w:rPr>
          <w:i/>
          <w:sz w:val="18"/>
          <w:lang w:val="en-GB"/>
        </w:rPr>
        <w:t>: Th</w:t>
      </w:r>
      <w:r w:rsidR="00227A2E" w:rsidRPr="00227A2E">
        <w:rPr>
          <w:i/>
          <w:sz w:val="18"/>
          <w:lang w:val="en-GB"/>
        </w:rPr>
        <w:t>is</w:t>
      </w:r>
      <w:r w:rsidRPr="00227A2E">
        <w:rPr>
          <w:i/>
          <w:sz w:val="18"/>
          <w:lang w:val="en-GB"/>
        </w:rPr>
        <w:t xml:space="preserve"> Clearance Certificate</w:t>
      </w:r>
      <w:r w:rsidR="00227A2E" w:rsidRPr="00227A2E">
        <w:rPr>
          <w:i/>
          <w:sz w:val="18"/>
          <w:lang w:val="en-GB"/>
        </w:rPr>
        <w:t xml:space="preserve"> is generated based upon the information from the Maritime Single </w:t>
      </w:r>
      <w:r w:rsidR="00062764" w:rsidRPr="00227A2E">
        <w:rPr>
          <w:i/>
          <w:sz w:val="18"/>
          <w:lang w:val="en-GB"/>
        </w:rPr>
        <w:t>Window</w:t>
      </w:r>
      <w:r w:rsidR="00062764">
        <w:rPr>
          <w:i/>
          <w:sz w:val="18"/>
          <w:lang w:val="en-GB"/>
        </w:rPr>
        <w:t>, and</w:t>
      </w:r>
      <w:r w:rsidR="00227A2E" w:rsidRPr="00227A2E">
        <w:rPr>
          <w:i/>
          <w:sz w:val="18"/>
          <w:lang w:val="en-GB"/>
        </w:rPr>
        <w:t xml:space="preserve"> after the ship has been electronically cleared by the authorities. </w:t>
      </w:r>
    </w:p>
    <w:sectPr w:rsidR="00D2626E" w:rsidRPr="00227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3C1C"/>
    <w:rsid w:val="0000291D"/>
    <w:rsid w:val="00004D87"/>
    <w:rsid w:val="00004F36"/>
    <w:rsid w:val="00010FCE"/>
    <w:rsid w:val="00013D07"/>
    <w:rsid w:val="0001415F"/>
    <w:rsid w:val="00015456"/>
    <w:rsid w:val="00015B91"/>
    <w:rsid w:val="000202FE"/>
    <w:rsid w:val="00025A1B"/>
    <w:rsid w:val="0003482F"/>
    <w:rsid w:val="00037EE6"/>
    <w:rsid w:val="0004101D"/>
    <w:rsid w:val="00050D39"/>
    <w:rsid w:val="00056F40"/>
    <w:rsid w:val="000606CA"/>
    <w:rsid w:val="00062764"/>
    <w:rsid w:val="00063CFC"/>
    <w:rsid w:val="0006522D"/>
    <w:rsid w:val="00070037"/>
    <w:rsid w:val="00070426"/>
    <w:rsid w:val="0007272C"/>
    <w:rsid w:val="00075240"/>
    <w:rsid w:val="000753FC"/>
    <w:rsid w:val="00081715"/>
    <w:rsid w:val="00083179"/>
    <w:rsid w:val="00084E6C"/>
    <w:rsid w:val="00084F28"/>
    <w:rsid w:val="00087816"/>
    <w:rsid w:val="00090710"/>
    <w:rsid w:val="000910DE"/>
    <w:rsid w:val="00092D62"/>
    <w:rsid w:val="00094135"/>
    <w:rsid w:val="000973E5"/>
    <w:rsid w:val="00097F92"/>
    <w:rsid w:val="000A683A"/>
    <w:rsid w:val="000A7DC5"/>
    <w:rsid w:val="000B2980"/>
    <w:rsid w:val="000B4868"/>
    <w:rsid w:val="000B4B9C"/>
    <w:rsid w:val="000B582C"/>
    <w:rsid w:val="000B7DAA"/>
    <w:rsid w:val="000C0832"/>
    <w:rsid w:val="000C4E0C"/>
    <w:rsid w:val="000D3961"/>
    <w:rsid w:val="000D6CDA"/>
    <w:rsid w:val="000D72ED"/>
    <w:rsid w:val="000E2AC4"/>
    <w:rsid w:val="000E5AF9"/>
    <w:rsid w:val="000F0105"/>
    <w:rsid w:val="00104238"/>
    <w:rsid w:val="0010560D"/>
    <w:rsid w:val="00110779"/>
    <w:rsid w:val="001107D1"/>
    <w:rsid w:val="001129A9"/>
    <w:rsid w:val="00113D5B"/>
    <w:rsid w:val="001163BD"/>
    <w:rsid w:val="001222B2"/>
    <w:rsid w:val="00124B12"/>
    <w:rsid w:val="00127331"/>
    <w:rsid w:val="00127D2E"/>
    <w:rsid w:val="00130321"/>
    <w:rsid w:val="001360C6"/>
    <w:rsid w:val="0013708D"/>
    <w:rsid w:val="00140131"/>
    <w:rsid w:val="00141EB3"/>
    <w:rsid w:val="00145B8B"/>
    <w:rsid w:val="00147460"/>
    <w:rsid w:val="00153D80"/>
    <w:rsid w:val="001566D3"/>
    <w:rsid w:val="00156955"/>
    <w:rsid w:val="0016461D"/>
    <w:rsid w:val="00166B94"/>
    <w:rsid w:val="001713DA"/>
    <w:rsid w:val="00171A7A"/>
    <w:rsid w:val="001722E2"/>
    <w:rsid w:val="00174525"/>
    <w:rsid w:val="00175E0E"/>
    <w:rsid w:val="00183F53"/>
    <w:rsid w:val="001852C0"/>
    <w:rsid w:val="00186362"/>
    <w:rsid w:val="00190201"/>
    <w:rsid w:val="00195649"/>
    <w:rsid w:val="00195C2B"/>
    <w:rsid w:val="00197CB4"/>
    <w:rsid w:val="001B09E0"/>
    <w:rsid w:val="001B28A4"/>
    <w:rsid w:val="001B2C4D"/>
    <w:rsid w:val="001B2E61"/>
    <w:rsid w:val="001B5FCC"/>
    <w:rsid w:val="001B689D"/>
    <w:rsid w:val="001B70F6"/>
    <w:rsid w:val="001C13B4"/>
    <w:rsid w:val="001C13F8"/>
    <w:rsid w:val="001C7537"/>
    <w:rsid w:val="001D0F9B"/>
    <w:rsid w:val="001D105E"/>
    <w:rsid w:val="001D2E59"/>
    <w:rsid w:val="001D4522"/>
    <w:rsid w:val="001E00D8"/>
    <w:rsid w:val="001E2D82"/>
    <w:rsid w:val="001E3BE7"/>
    <w:rsid w:val="001E3EB1"/>
    <w:rsid w:val="001E5430"/>
    <w:rsid w:val="001F0ABF"/>
    <w:rsid w:val="001F0D68"/>
    <w:rsid w:val="001F205D"/>
    <w:rsid w:val="001F3427"/>
    <w:rsid w:val="00201097"/>
    <w:rsid w:val="002020C3"/>
    <w:rsid w:val="00202E61"/>
    <w:rsid w:val="00204095"/>
    <w:rsid w:val="002045D8"/>
    <w:rsid w:val="0020539A"/>
    <w:rsid w:val="0020544F"/>
    <w:rsid w:val="00206708"/>
    <w:rsid w:val="00216A4F"/>
    <w:rsid w:val="00221566"/>
    <w:rsid w:val="00225E01"/>
    <w:rsid w:val="00227A2E"/>
    <w:rsid w:val="002319B6"/>
    <w:rsid w:val="00234AF6"/>
    <w:rsid w:val="00234B1A"/>
    <w:rsid w:val="00234CD5"/>
    <w:rsid w:val="00250030"/>
    <w:rsid w:val="00250FA8"/>
    <w:rsid w:val="00253AF2"/>
    <w:rsid w:val="00255E7C"/>
    <w:rsid w:val="00263D49"/>
    <w:rsid w:val="00266FC4"/>
    <w:rsid w:val="00271E12"/>
    <w:rsid w:val="0027488E"/>
    <w:rsid w:val="00276982"/>
    <w:rsid w:val="00276BB5"/>
    <w:rsid w:val="002806FA"/>
    <w:rsid w:val="00281600"/>
    <w:rsid w:val="00282FDD"/>
    <w:rsid w:val="002838CC"/>
    <w:rsid w:val="002942D3"/>
    <w:rsid w:val="00295FB0"/>
    <w:rsid w:val="00296DFA"/>
    <w:rsid w:val="002A23DF"/>
    <w:rsid w:val="002A2BEA"/>
    <w:rsid w:val="002A2DEB"/>
    <w:rsid w:val="002A5A72"/>
    <w:rsid w:val="002B4FF0"/>
    <w:rsid w:val="002B6C0D"/>
    <w:rsid w:val="002B6E5B"/>
    <w:rsid w:val="002C0C6D"/>
    <w:rsid w:val="002C3D64"/>
    <w:rsid w:val="002C4622"/>
    <w:rsid w:val="002D1C70"/>
    <w:rsid w:val="002D3304"/>
    <w:rsid w:val="002D4FFD"/>
    <w:rsid w:val="002D58F7"/>
    <w:rsid w:val="002E0F1D"/>
    <w:rsid w:val="002E22D8"/>
    <w:rsid w:val="002F125A"/>
    <w:rsid w:val="002F5726"/>
    <w:rsid w:val="002F75A9"/>
    <w:rsid w:val="00303B5E"/>
    <w:rsid w:val="0031152F"/>
    <w:rsid w:val="003129F6"/>
    <w:rsid w:val="0031355F"/>
    <w:rsid w:val="0031384B"/>
    <w:rsid w:val="003249E3"/>
    <w:rsid w:val="00335561"/>
    <w:rsid w:val="003428E0"/>
    <w:rsid w:val="00344443"/>
    <w:rsid w:val="00351F0A"/>
    <w:rsid w:val="0036303E"/>
    <w:rsid w:val="003638B2"/>
    <w:rsid w:val="00380B57"/>
    <w:rsid w:val="003979A0"/>
    <w:rsid w:val="003A0F77"/>
    <w:rsid w:val="003A3AAA"/>
    <w:rsid w:val="003A5E56"/>
    <w:rsid w:val="003A667C"/>
    <w:rsid w:val="003C038D"/>
    <w:rsid w:val="003C09EF"/>
    <w:rsid w:val="003C387E"/>
    <w:rsid w:val="003D0682"/>
    <w:rsid w:val="003D0F6D"/>
    <w:rsid w:val="003D1271"/>
    <w:rsid w:val="003D2764"/>
    <w:rsid w:val="003D67BD"/>
    <w:rsid w:val="003D7A54"/>
    <w:rsid w:val="003E1EFE"/>
    <w:rsid w:val="003E2204"/>
    <w:rsid w:val="003E6B32"/>
    <w:rsid w:val="003E793F"/>
    <w:rsid w:val="003F02AF"/>
    <w:rsid w:val="003F1C7C"/>
    <w:rsid w:val="003F334F"/>
    <w:rsid w:val="00404283"/>
    <w:rsid w:val="004050CA"/>
    <w:rsid w:val="00405EE0"/>
    <w:rsid w:val="0041051A"/>
    <w:rsid w:val="004121D3"/>
    <w:rsid w:val="00414CDE"/>
    <w:rsid w:val="0042718A"/>
    <w:rsid w:val="004304B5"/>
    <w:rsid w:val="00432372"/>
    <w:rsid w:val="0043640F"/>
    <w:rsid w:val="00437593"/>
    <w:rsid w:val="00440C28"/>
    <w:rsid w:val="00440CDB"/>
    <w:rsid w:val="00441F26"/>
    <w:rsid w:val="00447122"/>
    <w:rsid w:val="00454B69"/>
    <w:rsid w:val="0045792C"/>
    <w:rsid w:val="00463243"/>
    <w:rsid w:val="00464B46"/>
    <w:rsid w:val="0046627E"/>
    <w:rsid w:val="00472D47"/>
    <w:rsid w:val="004736BE"/>
    <w:rsid w:val="00475239"/>
    <w:rsid w:val="0047574D"/>
    <w:rsid w:val="00477946"/>
    <w:rsid w:val="00481DCD"/>
    <w:rsid w:val="00482484"/>
    <w:rsid w:val="00484E2E"/>
    <w:rsid w:val="004870A7"/>
    <w:rsid w:val="004920D3"/>
    <w:rsid w:val="004920EF"/>
    <w:rsid w:val="004939B9"/>
    <w:rsid w:val="00494A49"/>
    <w:rsid w:val="00494C0A"/>
    <w:rsid w:val="004A099C"/>
    <w:rsid w:val="004A7EDF"/>
    <w:rsid w:val="004B0F32"/>
    <w:rsid w:val="004B39CF"/>
    <w:rsid w:val="004B779C"/>
    <w:rsid w:val="004C30AC"/>
    <w:rsid w:val="004D72BB"/>
    <w:rsid w:val="004E1A12"/>
    <w:rsid w:val="004E6ECC"/>
    <w:rsid w:val="004E7C30"/>
    <w:rsid w:val="004F021E"/>
    <w:rsid w:val="004F23AC"/>
    <w:rsid w:val="00501226"/>
    <w:rsid w:val="0051495C"/>
    <w:rsid w:val="005163D5"/>
    <w:rsid w:val="0051701A"/>
    <w:rsid w:val="005200F6"/>
    <w:rsid w:val="005218A7"/>
    <w:rsid w:val="005230C5"/>
    <w:rsid w:val="00532CCE"/>
    <w:rsid w:val="00540649"/>
    <w:rsid w:val="00540DD4"/>
    <w:rsid w:val="00542503"/>
    <w:rsid w:val="005467AE"/>
    <w:rsid w:val="00553FF2"/>
    <w:rsid w:val="005548A4"/>
    <w:rsid w:val="005554B5"/>
    <w:rsid w:val="00557517"/>
    <w:rsid w:val="00561674"/>
    <w:rsid w:val="00566447"/>
    <w:rsid w:val="005676CE"/>
    <w:rsid w:val="00572DAE"/>
    <w:rsid w:val="0057498D"/>
    <w:rsid w:val="0057715A"/>
    <w:rsid w:val="00577258"/>
    <w:rsid w:val="00587F57"/>
    <w:rsid w:val="005932A1"/>
    <w:rsid w:val="005939CC"/>
    <w:rsid w:val="005961AA"/>
    <w:rsid w:val="00597AED"/>
    <w:rsid w:val="005A1678"/>
    <w:rsid w:val="005A41EC"/>
    <w:rsid w:val="005B1229"/>
    <w:rsid w:val="005B60B3"/>
    <w:rsid w:val="005B768F"/>
    <w:rsid w:val="005C0C26"/>
    <w:rsid w:val="005C443E"/>
    <w:rsid w:val="005C554F"/>
    <w:rsid w:val="005C5639"/>
    <w:rsid w:val="005C6628"/>
    <w:rsid w:val="005D0D1D"/>
    <w:rsid w:val="005D1084"/>
    <w:rsid w:val="005D4A94"/>
    <w:rsid w:val="005D6D90"/>
    <w:rsid w:val="005F3A97"/>
    <w:rsid w:val="005F4583"/>
    <w:rsid w:val="005F5AF7"/>
    <w:rsid w:val="005F6B32"/>
    <w:rsid w:val="00601B6C"/>
    <w:rsid w:val="00602CA8"/>
    <w:rsid w:val="00606655"/>
    <w:rsid w:val="00611A26"/>
    <w:rsid w:val="00616A02"/>
    <w:rsid w:val="0061746F"/>
    <w:rsid w:val="006229C0"/>
    <w:rsid w:val="00624F4B"/>
    <w:rsid w:val="0062600E"/>
    <w:rsid w:val="00627025"/>
    <w:rsid w:val="006321D5"/>
    <w:rsid w:val="00636B23"/>
    <w:rsid w:val="00644010"/>
    <w:rsid w:val="006441A9"/>
    <w:rsid w:val="0064469C"/>
    <w:rsid w:val="00647404"/>
    <w:rsid w:val="00655C8B"/>
    <w:rsid w:val="00661789"/>
    <w:rsid w:val="00663988"/>
    <w:rsid w:val="006646B0"/>
    <w:rsid w:val="006670CF"/>
    <w:rsid w:val="00673075"/>
    <w:rsid w:val="0067467C"/>
    <w:rsid w:val="00674A26"/>
    <w:rsid w:val="006774B6"/>
    <w:rsid w:val="00684E61"/>
    <w:rsid w:val="00691477"/>
    <w:rsid w:val="00697EAB"/>
    <w:rsid w:val="006A2162"/>
    <w:rsid w:val="006B036F"/>
    <w:rsid w:val="006B0A37"/>
    <w:rsid w:val="006B16DE"/>
    <w:rsid w:val="006B3547"/>
    <w:rsid w:val="006B43D0"/>
    <w:rsid w:val="006B7F28"/>
    <w:rsid w:val="006C0C66"/>
    <w:rsid w:val="006C4032"/>
    <w:rsid w:val="006C4DC6"/>
    <w:rsid w:val="006C6103"/>
    <w:rsid w:val="006C6161"/>
    <w:rsid w:val="006D7698"/>
    <w:rsid w:val="006E08FB"/>
    <w:rsid w:val="006E1A10"/>
    <w:rsid w:val="006E4FEB"/>
    <w:rsid w:val="006F079B"/>
    <w:rsid w:val="006F3F06"/>
    <w:rsid w:val="00705CC7"/>
    <w:rsid w:val="00707487"/>
    <w:rsid w:val="00710592"/>
    <w:rsid w:val="007114B3"/>
    <w:rsid w:val="0071379F"/>
    <w:rsid w:val="007223E5"/>
    <w:rsid w:val="0072532A"/>
    <w:rsid w:val="007262C9"/>
    <w:rsid w:val="00730518"/>
    <w:rsid w:val="0073156E"/>
    <w:rsid w:val="0073206C"/>
    <w:rsid w:val="00734040"/>
    <w:rsid w:val="0073530E"/>
    <w:rsid w:val="0073569B"/>
    <w:rsid w:val="00735DAF"/>
    <w:rsid w:val="007362AD"/>
    <w:rsid w:val="00740289"/>
    <w:rsid w:val="00740C43"/>
    <w:rsid w:val="00741022"/>
    <w:rsid w:val="007412CB"/>
    <w:rsid w:val="007429B5"/>
    <w:rsid w:val="00743891"/>
    <w:rsid w:val="00750BDD"/>
    <w:rsid w:val="00752A13"/>
    <w:rsid w:val="00755215"/>
    <w:rsid w:val="00756300"/>
    <w:rsid w:val="00764054"/>
    <w:rsid w:val="00775509"/>
    <w:rsid w:val="00780506"/>
    <w:rsid w:val="007833A1"/>
    <w:rsid w:val="00786359"/>
    <w:rsid w:val="00792369"/>
    <w:rsid w:val="0079252E"/>
    <w:rsid w:val="00794707"/>
    <w:rsid w:val="00795585"/>
    <w:rsid w:val="007A3751"/>
    <w:rsid w:val="007A563F"/>
    <w:rsid w:val="007B2518"/>
    <w:rsid w:val="007B3F45"/>
    <w:rsid w:val="007B454D"/>
    <w:rsid w:val="007B5BA3"/>
    <w:rsid w:val="007C14E0"/>
    <w:rsid w:val="007D56C7"/>
    <w:rsid w:val="007D59BB"/>
    <w:rsid w:val="007F1060"/>
    <w:rsid w:val="007F1920"/>
    <w:rsid w:val="007F633F"/>
    <w:rsid w:val="007F7895"/>
    <w:rsid w:val="008014D0"/>
    <w:rsid w:val="00803F34"/>
    <w:rsid w:val="00804D3E"/>
    <w:rsid w:val="00804F25"/>
    <w:rsid w:val="00805AC6"/>
    <w:rsid w:val="0080642D"/>
    <w:rsid w:val="008071EA"/>
    <w:rsid w:val="008119C5"/>
    <w:rsid w:val="008148D3"/>
    <w:rsid w:val="0081688F"/>
    <w:rsid w:val="00823100"/>
    <w:rsid w:val="00823C44"/>
    <w:rsid w:val="008332CF"/>
    <w:rsid w:val="00834EC6"/>
    <w:rsid w:val="00845BEC"/>
    <w:rsid w:val="00845DF4"/>
    <w:rsid w:val="00852BE3"/>
    <w:rsid w:val="00853029"/>
    <w:rsid w:val="00856FF1"/>
    <w:rsid w:val="0086364E"/>
    <w:rsid w:val="00864667"/>
    <w:rsid w:val="0086602E"/>
    <w:rsid w:val="0086673F"/>
    <w:rsid w:val="00872D27"/>
    <w:rsid w:val="00876723"/>
    <w:rsid w:val="00877A23"/>
    <w:rsid w:val="00882479"/>
    <w:rsid w:val="00882A6B"/>
    <w:rsid w:val="0088718F"/>
    <w:rsid w:val="00887E32"/>
    <w:rsid w:val="00890067"/>
    <w:rsid w:val="008927A4"/>
    <w:rsid w:val="00893004"/>
    <w:rsid w:val="008A2523"/>
    <w:rsid w:val="008A3120"/>
    <w:rsid w:val="008A3C29"/>
    <w:rsid w:val="008A56C7"/>
    <w:rsid w:val="008C141B"/>
    <w:rsid w:val="008C1A1E"/>
    <w:rsid w:val="008C3624"/>
    <w:rsid w:val="008C3655"/>
    <w:rsid w:val="008C3B66"/>
    <w:rsid w:val="008C53DD"/>
    <w:rsid w:val="008C570B"/>
    <w:rsid w:val="008D0295"/>
    <w:rsid w:val="008D3EE4"/>
    <w:rsid w:val="008E3C24"/>
    <w:rsid w:val="008E4DD7"/>
    <w:rsid w:val="008E5407"/>
    <w:rsid w:val="008E5B47"/>
    <w:rsid w:val="008E5DB3"/>
    <w:rsid w:val="008F3A60"/>
    <w:rsid w:val="008F4A44"/>
    <w:rsid w:val="008F6D0E"/>
    <w:rsid w:val="00901938"/>
    <w:rsid w:val="009042F2"/>
    <w:rsid w:val="00905295"/>
    <w:rsid w:val="009132E7"/>
    <w:rsid w:val="00915AAA"/>
    <w:rsid w:val="00916235"/>
    <w:rsid w:val="009170F1"/>
    <w:rsid w:val="00925BDF"/>
    <w:rsid w:val="009263E3"/>
    <w:rsid w:val="00931B7C"/>
    <w:rsid w:val="00940257"/>
    <w:rsid w:val="009402E8"/>
    <w:rsid w:val="00943959"/>
    <w:rsid w:val="00944F01"/>
    <w:rsid w:val="009461AB"/>
    <w:rsid w:val="0094668C"/>
    <w:rsid w:val="00953857"/>
    <w:rsid w:val="00956B02"/>
    <w:rsid w:val="00962832"/>
    <w:rsid w:val="009667F2"/>
    <w:rsid w:val="00973089"/>
    <w:rsid w:val="00973457"/>
    <w:rsid w:val="009805CC"/>
    <w:rsid w:val="009835C4"/>
    <w:rsid w:val="009868C9"/>
    <w:rsid w:val="009908E4"/>
    <w:rsid w:val="00990C95"/>
    <w:rsid w:val="00992C98"/>
    <w:rsid w:val="00992D62"/>
    <w:rsid w:val="009A5B41"/>
    <w:rsid w:val="009B19E9"/>
    <w:rsid w:val="009B3BD5"/>
    <w:rsid w:val="009B3D5D"/>
    <w:rsid w:val="009B40B9"/>
    <w:rsid w:val="009B68B0"/>
    <w:rsid w:val="009B6F16"/>
    <w:rsid w:val="009C08F0"/>
    <w:rsid w:val="009C2C10"/>
    <w:rsid w:val="009C61C4"/>
    <w:rsid w:val="009C7D93"/>
    <w:rsid w:val="009D36D1"/>
    <w:rsid w:val="009D4778"/>
    <w:rsid w:val="009E0C04"/>
    <w:rsid w:val="009E18A3"/>
    <w:rsid w:val="009E221A"/>
    <w:rsid w:val="009E34B0"/>
    <w:rsid w:val="009E4051"/>
    <w:rsid w:val="009E5039"/>
    <w:rsid w:val="009E6888"/>
    <w:rsid w:val="009F57A0"/>
    <w:rsid w:val="009F6F04"/>
    <w:rsid w:val="009F748C"/>
    <w:rsid w:val="009F7EF8"/>
    <w:rsid w:val="00A009AE"/>
    <w:rsid w:val="00A05C8B"/>
    <w:rsid w:val="00A062C2"/>
    <w:rsid w:val="00A10900"/>
    <w:rsid w:val="00A10CE9"/>
    <w:rsid w:val="00A14A59"/>
    <w:rsid w:val="00A251B3"/>
    <w:rsid w:val="00A31141"/>
    <w:rsid w:val="00A403B4"/>
    <w:rsid w:val="00A42E3F"/>
    <w:rsid w:val="00A46C29"/>
    <w:rsid w:val="00A5035E"/>
    <w:rsid w:val="00A52A9C"/>
    <w:rsid w:val="00A54A25"/>
    <w:rsid w:val="00A6633C"/>
    <w:rsid w:val="00A70777"/>
    <w:rsid w:val="00A73B2D"/>
    <w:rsid w:val="00A7480B"/>
    <w:rsid w:val="00A81986"/>
    <w:rsid w:val="00A8314C"/>
    <w:rsid w:val="00A87058"/>
    <w:rsid w:val="00A92A58"/>
    <w:rsid w:val="00A937BE"/>
    <w:rsid w:val="00A93BEA"/>
    <w:rsid w:val="00A95283"/>
    <w:rsid w:val="00AA0EB6"/>
    <w:rsid w:val="00AA385C"/>
    <w:rsid w:val="00AB07A1"/>
    <w:rsid w:val="00AB0A63"/>
    <w:rsid w:val="00AB303D"/>
    <w:rsid w:val="00AB52AE"/>
    <w:rsid w:val="00AB7BD8"/>
    <w:rsid w:val="00AC0F57"/>
    <w:rsid w:val="00AC400A"/>
    <w:rsid w:val="00AC43DB"/>
    <w:rsid w:val="00AC4F86"/>
    <w:rsid w:val="00AC6E34"/>
    <w:rsid w:val="00AD0A6E"/>
    <w:rsid w:val="00AD3A53"/>
    <w:rsid w:val="00AD61E9"/>
    <w:rsid w:val="00AD75E2"/>
    <w:rsid w:val="00AD7716"/>
    <w:rsid w:val="00AE1DB9"/>
    <w:rsid w:val="00AE4ED8"/>
    <w:rsid w:val="00AF4174"/>
    <w:rsid w:val="00AF608E"/>
    <w:rsid w:val="00AF71AB"/>
    <w:rsid w:val="00B0082A"/>
    <w:rsid w:val="00B1139F"/>
    <w:rsid w:val="00B12330"/>
    <w:rsid w:val="00B129A1"/>
    <w:rsid w:val="00B1335E"/>
    <w:rsid w:val="00B171A7"/>
    <w:rsid w:val="00B1751C"/>
    <w:rsid w:val="00B212AC"/>
    <w:rsid w:val="00B227E7"/>
    <w:rsid w:val="00B4614F"/>
    <w:rsid w:val="00B47A73"/>
    <w:rsid w:val="00B50223"/>
    <w:rsid w:val="00B50F39"/>
    <w:rsid w:val="00B51AC6"/>
    <w:rsid w:val="00B51F7B"/>
    <w:rsid w:val="00B52523"/>
    <w:rsid w:val="00B540B7"/>
    <w:rsid w:val="00B56A3E"/>
    <w:rsid w:val="00B572D2"/>
    <w:rsid w:val="00B57473"/>
    <w:rsid w:val="00B57A99"/>
    <w:rsid w:val="00B62A41"/>
    <w:rsid w:val="00B6398A"/>
    <w:rsid w:val="00B66064"/>
    <w:rsid w:val="00B85449"/>
    <w:rsid w:val="00B87CD9"/>
    <w:rsid w:val="00B91BCC"/>
    <w:rsid w:val="00B9209E"/>
    <w:rsid w:val="00B94AE5"/>
    <w:rsid w:val="00B95865"/>
    <w:rsid w:val="00BA0AA8"/>
    <w:rsid w:val="00BA14A6"/>
    <w:rsid w:val="00BA2210"/>
    <w:rsid w:val="00BA46B0"/>
    <w:rsid w:val="00BA548F"/>
    <w:rsid w:val="00BB0345"/>
    <w:rsid w:val="00BB4301"/>
    <w:rsid w:val="00BC05CA"/>
    <w:rsid w:val="00BC0FAF"/>
    <w:rsid w:val="00BC2BD0"/>
    <w:rsid w:val="00BC4F51"/>
    <w:rsid w:val="00BC7281"/>
    <w:rsid w:val="00BC76D2"/>
    <w:rsid w:val="00BD1367"/>
    <w:rsid w:val="00BD3122"/>
    <w:rsid w:val="00BD4567"/>
    <w:rsid w:val="00BD5D45"/>
    <w:rsid w:val="00BE171D"/>
    <w:rsid w:val="00BE4877"/>
    <w:rsid w:val="00BF092D"/>
    <w:rsid w:val="00BF2FDE"/>
    <w:rsid w:val="00BF4BE7"/>
    <w:rsid w:val="00BF529E"/>
    <w:rsid w:val="00C00D28"/>
    <w:rsid w:val="00C0151C"/>
    <w:rsid w:val="00C03C8E"/>
    <w:rsid w:val="00C04113"/>
    <w:rsid w:val="00C22FA0"/>
    <w:rsid w:val="00C23B0B"/>
    <w:rsid w:val="00C26429"/>
    <w:rsid w:val="00C30213"/>
    <w:rsid w:val="00C30AFC"/>
    <w:rsid w:val="00C408F1"/>
    <w:rsid w:val="00C50712"/>
    <w:rsid w:val="00C542DE"/>
    <w:rsid w:val="00C55068"/>
    <w:rsid w:val="00C56BF1"/>
    <w:rsid w:val="00C5723C"/>
    <w:rsid w:val="00C64C2B"/>
    <w:rsid w:val="00C703F7"/>
    <w:rsid w:val="00C7249E"/>
    <w:rsid w:val="00C8254C"/>
    <w:rsid w:val="00C82982"/>
    <w:rsid w:val="00C82E8E"/>
    <w:rsid w:val="00C832BA"/>
    <w:rsid w:val="00C8381A"/>
    <w:rsid w:val="00C83915"/>
    <w:rsid w:val="00C84551"/>
    <w:rsid w:val="00C85B52"/>
    <w:rsid w:val="00C86779"/>
    <w:rsid w:val="00C927DB"/>
    <w:rsid w:val="00C9436C"/>
    <w:rsid w:val="00C97D84"/>
    <w:rsid w:val="00CA0D77"/>
    <w:rsid w:val="00CA249D"/>
    <w:rsid w:val="00CA2925"/>
    <w:rsid w:val="00CA65A8"/>
    <w:rsid w:val="00CA69CB"/>
    <w:rsid w:val="00CA7D97"/>
    <w:rsid w:val="00CB2916"/>
    <w:rsid w:val="00CC0513"/>
    <w:rsid w:val="00CC3A5D"/>
    <w:rsid w:val="00CD3E0A"/>
    <w:rsid w:val="00CE0F1D"/>
    <w:rsid w:val="00CE15BE"/>
    <w:rsid w:val="00CE23EB"/>
    <w:rsid w:val="00CE40E2"/>
    <w:rsid w:val="00CE7504"/>
    <w:rsid w:val="00CF1E37"/>
    <w:rsid w:val="00CF2E5B"/>
    <w:rsid w:val="00CF6AEF"/>
    <w:rsid w:val="00CF7549"/>
    <w:rsid w:val="00D00D50"/>
    <w:rsid w:val="00D041FF"/>
    <w:rsid w:val="00D0489C"/>
    <w:rsid w:val="00D065EB"/>
    <w:rsid w:val="00D147DC"/>
    <w:rsid w:val="00D149B8"/>
    <w:rsid w:val="00D15B69"/>
    <w:rsid w:val="00D15EC0"/>
    <w:rsid w:val="00D17BFB"/>
    <w:rsid w:val="00D22D1A"/>
    <w:rsid w:val="00D24519"/>
    <w:rsid w:val="00D253AE"/>
    <w:rsid w:val="00D253D7"/>
    <w:rsid w:val="00D2626E"/>
    <w:rsid w:val="00D27EFB"/>
    <w:rsid w:val="00D313D8"/>
    <w:rsid w:val="00D31A67"/>
    <w:rsid w:val="00D31B63"/>
    <w:rsid w:val="00D35A07"/>
    <w:rsid w:val="00D42A77"/>
    <w:rsid w:val="00D54C5B"/>
    <w:rsid w:val="00D55C69"/>
    <w:rsid w:val="00D60E03"/>
    <w:rsid w:val="00D6321E"/>
    <w:rsid w:val="00D65D54"/>
    <w:rsid w:val="00D65EFD"/>
    <w:rsid w:val="00D73CD8"/>
    <w:rsid w:val="00D7571B"/>
    <w:rsid w:val="00D77EBE"/>
    <w:rsid w:val="00D812CA"/>
    <w:rsid w:val="00D91996"/>
    <w:rsid w:val="00D920E6"/>
    <w:rsid w:val="00D95AE1"/>
    <w:rsid w:val="00DA4D70"/>
    <w:rsid w:val="00DA7E07"/>
    <w:rsid w:val="00DB33E1"/>
    <w:rsid w:val="00DC0247"/>
    <w:rsid w:val="00DC3093"/>
    <w:rsid w:val="00DC3B18"/>
    <w:rsid w:val="00DC41CC"/>
    <w:rsid w:val="00DC484F"/>
    <w:rsid w:val="00DC5CB7"/>
    <w:rsid w:val="00DC6103"/>
    <w:rsid w:val="00DD144D"/>
    <w:rsid w:val="00DD357B"/>
    <w:rsid w:val="00DD38AF"/>
    <w:rsid w:val="00DD6711"/>
    <w:rsid w:val="00DE102A"/>
    <w:rsid w:val="00DF025D"/>
    <w:rsid w:val="00DF168D"/>
    <w:rsid w:val="00DF291A"/>
    <w:rsid w:val="00DF2EC0"/>
    <w:rsid w:val="00DF351E"/>
    <w:rsid w:val="00DF4146"/>
    <w:rsid w:val="00E00A37"/>
    <w:rsid w:val="00E049BA"/>
    <w:rsid w:val="00E057DD"/>
    <w:rsid w:val="00E160AD"/>
    <w:rsid w:val="00E17BDC"/>
    <w:rsid w:val="00E17D10"/>
    <w:rsid w:val="00E2674C"/>
    <w:rsid w:val="00E31CC3"/>
    <w:rsid w:val="00E42035"/>
    <w:rsid w:val="00E426CB"/>
    <w:rsid w:val="00E429B9"/>
    <w:rsid w:val="00E452DA"/>
    <w:rsid w:val="00E457F7"/>
    <w:rsid w:val="00E46D8E"/>
    <w:rsid w:val="00E56C0F"/>
    <w:rsid w:val="00E60982"/>
    <w:rsid w:val="00E60D50"/>
    <w:rsid w:val="00E62318"/>
    <w:rsid w:val="00E62656"/>
    <w:rsid w:val="00E63412"/>
    <w:rsid w:val="00E63C1C"/>
    <w:rsid w:val="00E64244"/>
    <w:rsid w:val="00E74B09"/>
    <w:rsid w:val="00E7598C"/>
    <w:rsid w:val="00E84823"/>
    <w:rsid w:val="00E84CDD"/>
    <w:rsid w:val="00E85687"/>
    <w:rsid w:val="00E85785"/>
    <w:rsid w:val="00E870B8"/>
    <w:rsid w:val="00E8718C"/>
    <w:rsid w:val="00E9008C"/>
    <w:rsid w:val="00E96B68"/>
    <w:rsid w:val="00EA1544"/>
    <w:rsid w:val="00EA473E"/>
    <w:rsid w:val="00EA560B"/>
    <w:rsid w:val="00EB16C1"/>
    <w:rsid w:val="00EB3874"/>
    <w:rsid w:val="00EB4639"/>
    <w:rsid w:val="00EC39AD"/>
    <w:rsid w:val="00EC51E3"/>
    <w:rsid w:val="00ED6F21"/>
    <w:rsid w:val="00EE1A62"/>
    <w:rsid w:val="00EE1E84"/>
    <w:rsid w:val="00EE24CB"/>
    <w:rsid w:val="00EE2835"/>
    <w:rsid w:val="00EE54C0"/>
    <w:rsid w:val="00EE65D9"/>
    <w:rsid w:val="00EF367F"/>
    <w:rsid w:val="00EF3AA6"/>
    <w:rsid w:val="00EF7600"/>
    <w:rsid w:val="00F00069"/>
    <w:rsid w:val="00F01914"/>
    <w:rsid w:val="00F04E67"/>
    <w:rsid w:val="00F056D8"/>
    <w:rsid w:val="00F060B9"/>
    <w:rsid w:val="00F11E97"/>
    <w:rsid w:val="00F13186"/>
    <w:rsid w:val="00F158DA"/>
    <w:rsid w:val="00F20D0B"/>
    <w:rsid w:val="00F2115F"/>
    <w:rsid w:val="00F22286"/>
    <w:rsid w:val="00F30FCC"/>
    <w:rsid w:val="00F3351B"/>
    <w:rsid w:val="00F41469"/>
    <w:rsid w:val="00F41A07"/>
    <w:rsid w:val="00F42DDF"/>
    <w:rsid w:val="00F53D26"/>
    <w:rsid w:val="00F564BC"/>
    <w:rsid w:val="00F57764"/>
    <w:rsid w:val="00F57EAB"/>
    <w:rsid w:val="00F622CF"/>
    <w:rsid w:val="00F6252B"/>
    <w:rsid w:val="00F67F78"/>
    <w:rsid w:val="00F702A4"/>
    <w:rsid w:val="00F77F59"/>
    <w:rsid w:val="00F8385C"/>
    <w:rsid w:val="00F85C7C"/>
    <w:rsid w:val="00F9046C"/>
    <w:rsid w:val="00F90925"/>
    <w:rsid w:val="00F92D4A"/>
    <w:rsid w:val="00F94419"/>
    <w:rsid w:val="00F97C89"/>
    <w:rsid w:val="00F97F6F"/>
    <w:rsid w:val="00FA0C24"/>
    <w:rsid w:val="00FA52E7"/>
    <w:rsid w:val="00FB3599"/>
    <w:rsid w:val="00FB7735"/>
    <w:rsid w:val="00FC259C"/>
    <w:rsid w:val="00FC4419"/>
    <w:rsid w:val="00FC6027"/>
    <w:rsid w:val="00FD0DDC"/>
    <w:rsid w:val="00FD50B6"/>
    <w:rsid w:val="00FD7B29"/>
    <w:rsid w:val="00FE6294"/>
    <w:rsid w:val="00FF21BF"/>
    <w:rsid w:val="00FF2928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0D249"/>
  <w15:docId w15:val="{2F295821-82AE-433F-9A6D-C021EF06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C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Jarle Hauge</dc:creator>
  <cp:lastModifiedBy>Løkås Bård</cp:lastModifiedBy>
  <cp:revision>2</cp:revision>
  <dcterms:created xsi:type="dcterms:W3CDTF">2019-02-28T15:17:00Z</dcterms:created>
  <dcterms:modified xsi:type="dcterms:W3CDTF">2019-02-28T15:17:00Z</dcterms:modified>
</cp:coreProperties>
</file>